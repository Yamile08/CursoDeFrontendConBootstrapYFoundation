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63" w:rsidRDefault="008F4F63" w:rsidP="008F4F63">
      <w:pPr>
        <w:pStyle w:val="NormalWeb"/>
        <w:shd w:val="clear" w:color="auto" w:fill="FFFFFF"/>
        <w:spacing w:before="48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El sistema de grillas lo que nos permite es poner nuestro contenido en filas y columnas, con el fin de que se encuentre ordenado, se vea correctamente en distintos dispositivos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moviles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y se adapte a distintas resoluciones.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Grilla Flex: </w:t>
      </w:r>
      <w:r>
        <w:rPr>
          <w:rFonts w:ascii="Arial" w:hAnsi="Arial" w:cs="Arial"/>
          <w:color w:val="1C3643"/>
          <w:sz w:val="21"/>
          <w:szCs w:val="21"/>
        </w:rPr>
        <w:t xml:space="preserve">En este caso se utiliza la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propieda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de CSS3 de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Flexbox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basicamente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las ventajas son: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Alineacion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vertical y horizontal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- Tamaños de columna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automaticos</w:t>
      </w:r>
      <w:proofErr w:type="spellEnd"/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- Ordenamiento </w:t>
      </w:r>
      <w:proofErr w:type="spellStart"/>
      <w:proofErr w:type="gramStart"/>
      <w:r>
        <w:rPr>
          <w:rFonts w:ascii="Arial" w:hAnsi="Arial" w:cs="Arial"/>
          <w:color w:val="1C3643"/>
          <w:sz w:val="21"/>
          <w:szCs w:val="21"/>
        </w:rPr>
        <w:t>mas</w:t>
      </w:r>
      <w:proofErr w:type="spellEnd"/>
      <w:proofErr w:type="gramEnd"/>
      <w:r>
        <w:rPr>
          <w:rFonts w:ascii="Arial" w:hAnsi="Arial" w:cs="Arial"/>
          <w:color w:val="1C3643"/>
          <w:sz w:val="21"/>
          <w:szCs w:val="21"/>
        </w:rPr>
        <w:t xml:space="preserve"> sencillo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Para poder hacer uso de la grilla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flex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, debemos seleccionarla al momento de descargar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Foundation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(cuando personalizamos colores y otras cosas), en ese punto debemos habilitar el Flex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Grid</w:t>
      </w:r>
      <w:proofErr w:type="spellEnd"/>
      <w:r>
        <w:rPr>
          <w:rFonts w:ascii="Arial" w:hAnsi="Arial" w:cs="Arial"/>
          <w:color w:val="1C3643"/>
          <w:sz w:val="21"/>
          <w:szCs w:val="21"/>
        </w:rPr>
        <w:t>. Ya que por defecto el viene deshabilitado con el fin de dar soporte a navegadores viejos.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TIPS: 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- Si queremos que la columna tenga un tamaño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automatico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al contenido, solo debemos agregarle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shrink</w:t>
      </w:r>
      <w:proofErr w:type="spellEnd"/>
      <w:r>
        <w:rPr>
          <w:rFonts w:ascii="Arial" w:hAnsi="Arial" w:cs="Arial"/>
          <w:color w:val="1C3643"/>
          <w:sz w:val="21"/>
          <w:szCs w:val="21"/>
        </w:rPr>
        <w:t>'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 Si queremos que el contenido o las columnas se apilen dentro de una fila, solo es necesario agregarle a las columnas la clase 'tamaño-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expand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' donde tamaño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varia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dependiendo del mismo, puede ser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small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medium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large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, entre otros. Esto mismo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tambien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lo podemos lograr desde la fila, solamente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agregandole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la clase 'tamaño-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unstack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' de esta manera le estamos indicando que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apartir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medium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no los apila, los va a colocar como estaban antes.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- Como alinear horizontalmente las columnas</w:t>
      </w: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?</w:t>
      </w:r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 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Cuando estamos utilizando el sistema de grillas, ya no es necesario utilizar la clase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end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para que las columnas se peguen una al lado de la otra, ya que por defecto van a estar juntas y alineadas al a izquierda.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 Si queremos alinearlas a la derecha, solo debemos agregarle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align-right</w:t>
      </w:r>
      <w:proofErr w:type="spellEnd"/>
      <w:r>
        <w:rPr>
          <w:rFonts w:ascii="Arial" w:hAnsi="Arial" w:cs="Arial"/>
          <w:color w:val="1C3643"/>
          <w:sz w:val="21"/>
          <w:szCs w:val="21"/>
        </w:rPr>
        <w:t>' a la fila.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 Si queremos alinearlas al centro, basta con agregarle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align</w:t>
      </w:r>
      <w:proofErr w:type="spellEnd"/>
      <w:r>
        <w:rPr>
          <w:rFonts w:ascii="Arial" w:hAnsi="Arial" w:cs="Arial"/>
          <w:color w:val="1C3643"/>
          <w:sz w:val="21"/>
          <w:szCs w:val="21"/>
        </w:rPr>
        <w:t>-center' a la fila.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 Si queremos repartir el espacio entre columnas, debemos agregarle a la fila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align-justify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' que en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flexbox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es la propiedad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justify-content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space-between</w:t>
      </w:r>
      <w:proofErr w:type="spellEnd"/>
      <w:r>
        <w:rPr>
          <w:rFonts w:ascii="Arial" w:hAnsi="Arial" w:cs="Arial"/>
          <w:color w:val="1C3643"/>
          <w:sz w:val="21"/>
          <w:szCs w:val="21"/>
        </w:rPr>
        <w:t>. Con esta propiedad las columnas pegadas a los bordes siempre van a ir pegadas a ellos, pero el espaciado entre columnas se va a repartir de manera uniforme.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- Si queremos repartir el espacio en total, incluyendo los bordes y todo. Solamente debemos agregarle 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fila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align-spaced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' y con esta propiedad las columnas que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esten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</w:t>
      </w:r>
      <w:r>
        <w:rPr>
          <w:rFonts w:ascii="Arial" w:hAnsi="Arial" w:cs="Arial"/>
          <w:color w:val="1C3643"/>
          <w:sz w:val="21"/>
          <w:szCs w:val="21"/>
        </w:rPr>
        <w:lastRenderedPageBreak/>
        <w:t xml:space="preserve">pegadas a los bordes si van a tener ese espacio, es decir lo que se reparte de forma uniforme son los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paddings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entre columnas. Y en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flexbox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esta propiedad es conocida como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justify-content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space-around</w:t>
      </w:r>
      <w:proofErr w:type="spellEnd"/>
      <w:r>
        <w:rPr>
          <w:rFonts w:ascii="Arial" w:hAnsi="Arial" w:cs="Arial"/>
          <w:color w:val="1C3643"/>
          <w:sz w:val="21"/>
          <w:szCs w:val="21"/>
        </w:rPr>
        <w:t>'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- Como alinear verticalmente las columnas</w:t>
      </w: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?</w:t>
      </w:r>
      <w:proofErr w:type="gramEnd"/>
      <w:r>
        <w:rPr>
          <w:rFonts w:ascii="Arial" w:hAnsi="Arial" w:cs="Arial"/>
          <w:color w:val="1C3643"/>
          <w:sz w:val="21"/>
          <w:szCs w:val="21"/>
        </w:rPr>
        <w:t> 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 Si queremos que el contenido de las columnas se centre de forma vertical, solo debemos agregarle a la fila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align-middle</w:t>
      </w:r>
      <w:proofErr w:type="spellEnd"/>
      <w:r>
        <w:rPr>
          <w:rFonts w:ascii="Arial" w:hAnsi="Arial" w:cs="Arial"/>
          <w:color w:val="1C3643"/>
          <w:sz w:val="21"/>
          <w:szCs w:val="21"/>
        </w:rPr>
        <w:t>'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 Si queremos que el contenido de las columnas se encuentre en la parte de abajo, solo debemos agregarle a la fila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align-bottom</w:t>
      </w:r>
      <w:proofErr w:type="spellEnd"/>
      <w:r>
        <w:rPr>
          <w:rFonts w:ascii="Arial" w:hAnsi="Arial" w:cs="Arial"/>
          <w:color w:val="1C3643"/>
          <w:sz w:val="21"/>
          <w:szCs w:val="21"/>
        </w:rPr>
        <w:t>'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 Si queremos que una columna en especifica se encuentre en la parte inferior, debemos afectar esa columna, para ello le agregamos la clase '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align-self-bottom</w:t>
      </w:r>
      <w:proofErr w:type="spellEnd"/>
      <w:r>
        <w:rPr>
          <w:rFonts w:ascii="Arial" w:hAnsi="Arial" w:cs="Arial"/>
          <w:color w:val="1C3643"/>
          <w:sz w:val="21"/>
          <w:szCs w:val="21"/>
        </w:rPr>
        <w:t>'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- Como eliminar el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padding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 de las columnas</w:t>
      </w: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?</w:t>
      </w:r>
      <w:proofErr w:type="gramEnd"/>
      <w:r>
        <w:rPr>
          <w:rFonts w:ascii="Arial" w:hAnsi="Arial" w:cs="Arial"/>
          <w:color w:val="1C3643"/>
          <w:sz w:val="21"/>
          <w:szCs w:val="21"/>
        </w:rPr>
        <w:t> 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Para ello solamente debemos agregarle a la fila la clase 'tamaño-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collapse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' y para agregarle ese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solamente debemos agregarle la clase 'tamaño-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uncollapse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' ejemplo: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small-collapse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medium-uncollapse</w:t>
      </w:r>
      <w:proofErr w:type="spellEnd"/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- Si queremos afectar el orden de las columnas, lo podemos hacer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facilmente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agregandole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a la columna la clase 'tamaño-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order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-#' donde tamaño varia y el #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tambien</w:t>
      </w:r>
      <w:proofErr w:type="spellEnd"/>
      <w:r>
        <w:rPr>
          <w:rFonts w:ascii="Arial" w:hAnsi="Arial" w:cs="Arial"/>
          <w:color w:val="1C3643"/>
          <w:sz w:val="21"/>
          <w:szCs w:val="21"/>
        </w:rPr>
        <w:t>. 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Ejemplo: 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Columna 1</w:t>
      </w:r>
      <w:r>
        <w:rPr>
          <w:rFonts w:ascii="Arial" w:hAnsi="Arial" w:cs="Arial"/>
          <w:color w:val="1C3643"/>
          <w:sz w:val="21"/>
          <w:szCs w:val="21"/>
        </w:rPr>
        <w:t> tiene la clase 'small-order-1 medium-order-2' </w:t>
      </w:r>
    </w:p>
    <w:p w:rsidR="008F4F63" w:rsidRDefault="008F4F63" w:rsidP="008F4F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1C3643"/>
          <w:sz w:val="21"/>
          <w:szCs w:val="21"/>
        </w:rPr>
        <w:t>Columna 2 </w:t>
      </w:r>
      <w:r>
        <w:rPr>
          <w:rFonts w:ascii="Arial" w:hAnsi="Arial" w:cs="Arial"/>
          <w:color w:val="1C3643"/>
          <w:sz w:val="21"/>
          <w:szCs w:val="21"/>
        </w:rPr>
        <w:t>tiene la clase 'small-order-2 medium-order-1'</w:t>
      </w:r>
    </w:p>
    <w:p w:rsidR="008F4F63" w:rsidRDefault="008F4F63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De esta manera la columna 2 de tamaño medio en adelante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pasaria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a estar de primera.</w:t>
      </w:r>
    </w:p>
    <w:p w:rsidR="00750088" w:rsidRPr="00750088" w:rsidRDefault="00750088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1C3643"/>
        </w:rPr>
      </w:pPr>
      <w:bookmarkStart w:id="0" w:name="_GoBack"/>
      <w:r w:rsidRPr="00750088">
        <w:rPr>
          <w:rFonts w:ascii="Arial" w:hAnsi="Arial" w:cs="Arial"/>
          <w:b/>
          <w:color w:val="1C3643"/>
        </w:rPr>
        <w:t>CALLOUT</w:t>
      </w:r>
    </w:p>
    <w:bookmarkEnd w:id="0"/>
    <w:p w:rsidR="00750088" w:rsidRPr="00750088" w:rsidRDefault="00750088" w:rsidP="008F4F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</w:rPr>
      </w:pPr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La clase </w:t>
      </w:r>
      <w:proofErr w:type="spellStart"/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>callout</w:t>
      </w:r>
      <w:proofErr w:type="spellEnd"/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 es un elemento Contenedor de </w:t>
      </w:r>
      <w:proofErr w:type="spellStart"/>
      <w:ins w:id="1" w:author="Unknown">
        <w:r w:rsidRPr="00750088">
          <w:rPr>
            <w:rStyle w:val="Textoennegrita"/>
            <w:rFonts w:ascii="Arial" w:hAnsi="Arial" w:cs="Arial"/>
            <w:color w:val="1C3643"/>
            <w:shd w:val="clear" w:color="auto" w:fill="FFFFFF"/>
          </w:rPr>
          <w:t>páneles</w:t>
        </w:r>
      </w:ins>
      <w:proofErr w:type="spellEnd"/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 y de alertas, en este caso se </w:t>
      </w:r>
      <w:proofErr w:type="spellStart"/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>esta</w:t>
      </w:r>
      <w:proofErr w:type="spellEnd"/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 utilizando en lugar de una fila “</w:t>
      </w:r>
      <w:proofErr w:type="spellStart"/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>row</w:t>
      </w:r>
      <w:proofErr w:type="spellEnd"/>
      <w:r w:rsidRPr="00750088">
        <w:rPr>
          <w:rStyle w:val="Textoennegrita"/>
          <w:rFonts w:ascii="Arial" w:hAnsi="Arial" w:cs="Arial"/>
          <w:color w:val="1C3643"/>
          <w:shd w:val="clear" w:color="auto" w:fill="FFFFFF"/>
        </w:rPr>
        <w:t>”.</w:t>
      </w:r>
    </w:p>
    <w:p w:rsidR="00C75403" w:rsidRPr="008F4F63" w:rsidRDefault="00C75403">
      <w:pPr>
        <w:rPr>
          <w:u w:val="single"/>
        </w:rPr>
      </w:pPr>
    </w:p>
    <w:sectPr w:rsidR="00C75403" w:rsidRPr="008F4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63"/>
    <w:rsid w:val="0053715B"/>
    <w:rsid w:val="00750088"/>
    <w:rsid w:val="008F4F63"/>
    <w:rsid w:val="00C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7C193-3C7F-4F7D-8548-1C3FDD5D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F4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2017-12-05T16:16:00Z</dcterms:created>
  <dcterms:modified xsi:type="dcterms:W3CDTF">2017-12-06T02:37:00Z</dcterms:modified>
</cp:coreProperties>
</file>